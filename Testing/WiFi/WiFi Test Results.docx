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3B5" w:rsidRDefault="00A10B60" w:rsidP="00A10B60">
      <w:pPr>
        <w:pStyle w:val="Rubrik1"/>
        <w:rPr>
          <w:lang w:val="en-US"/>
        </w:rPr>
      </w:pPr>
      <w:r w:rsidRPr="00A10B60">
        <w:rPr>
          <w:lang w:val="en-US"/>
        </w:rPr>
        <w:t>Testing Signal Strength</w:t>
      </w:r>
    </w:p>
    <w:p w:rsidR="00A10B60" w:rsidRPr="00A10B60" w:rsidRDefault="00A10B60" w:rsidP="00A10B60">
      <w:pPr>
        <w:rPr>
          <w:lang w:val="en-US"/>
        </w:rPr>
      </w:pPr>
      <w:r>
        <w:rPr>
          <w:lang w:val="en-US"/>
        </w:rPr>
        <w:t xml:space="preserve">Signals are recorded in dBm. Angels are counted with the top of the phone as 0 degrees, increasing clockwise around. </w:t>
      </w:r>
      <w:r w:rsidR="00487F26">
        <w:rPr>
          <w:lang w:val="en-US"/>
        </w:rPr>
        <w:t>Speed is tested with an angle of 0 degrees</w:t>
      </w:r>
      <w:r w:rsidR="00B42AFB">
        <w:rPr>
          <w:lang w:val="en-US"/>
        </w:rPr>
        <w:t xml:space="preserve"> and are averages of five separate tests</w:t>
      </w:r>
      <w:r w:rsidR="00487F26">
        <w:rPr>
          <w:lang w:val="en-US"/>
        </w:rPr>
        <w:t>.</w:t>
      </w:r>
    </w:p>
    <w:tbl>
      <w:tblPr>
        <w:tblStyle w:val="Tabellrutnt"/>
        <w:tblW w:w="0" w:type="auto"/>
        <w:tblLook w:val="04A0"/>
      </w:tblPr>
      <w:tblGrid>
        <w:gridCol w:w="1535"/>
        <w:gridCol w:w="1535"/>
        <w:gridCol w:w="1535"/>
        <w:gridCol w:w="1535"/>
        <w:gridCol w:w="1535"/>
        <w:gridCol w:w="1536"/>
      </w:tblGrid>
      <w:tr w:rsidR="00CB6B43" w:rsidTr="00E41500">
        <w:tc>
          <w:tcPr>
            <w:tcW w:w="1535" w:type="dxa"/>
          </w:tcPr>
          <w:p w:rsidR="00CB6B43" w:rsidRDefault="00CB6B43" w:rsidP="00A10B60">
            <w:pPr>
              <w:jc w:val="center"/>
              <w:rPr>
                <w:lang w:val="en-US"/>
              </w:rPr>
            </w:pPr>
          </w:p>
        </w:tc>
        <w:tc>
          <w:tcPr>
            <w:tcW w:w="1535" w:type="dxa"/>
          </w:tcPr>
          <w:p w:rsidR="00CB6B43" w:rsidRDefault="00CB6B43" w:rsidP="00A10B60">
            <w:pPr>
              <w:jc w:val="center"/>
              <w:rPr>
                <w:lang w:val="en-US"/>
              </w:rPr>
            </w:pPr>
            <w:r>
              <w:rPr>
                <w:lang w:val="en-US"/>
              </w:rPr>
              <w:t>Zero Distance</w:t>
            </w:r>
          </w:p>
        </w:tc>
        <w:tc>
          <w:tcPr>
            <w:tcW w:w="1535" w:type="dxa"/>
          </w:tcPr>
          <w:p w:rsidR="00CB6B43" w:rsidRDefault="006416A7" w:rsidP="00A10B60">
            <w:pPr>
              <w:jc w:val="center"/>
              <w:rPr>
                <w:lang w:val="en-US"/>
              </w:rPr>
            </w:pPr>
            <w:r>
              <w:rPr>
                <w:lang w:val="en-US"/>
              </w:rPr>
              <w:t>3.3 meters</w:t>
            </w:r>
          </w:p>
        </w:tc>
        <w:tc>
          <w:tcPr>
            <w:tcW w:w="1535" w:type="dxa"/>
          </w:tcPr>
          <w:p w:rsidR="00CB6B43" w:rsidRDefault="006416A7" w:rsidP="00A10B60">
            <w:pPr>
              <w:jc w:val="center"/>
              <w:rPr>
                <w:lang w:val="en-US"/>
              </w:rPr>
            </w:pPr>
            <w:r>
              <w:rPr>
                <w:lang w:val="en-US"/>
              </w:rPr>
              <w:t>6.6 meters</w:t>
            </w:r>
          </w:p>
        </w:tc>
        <w:tc>
          <w:tcPr>
            <w:tcW w:w="1535" w:type="dxa"/>
          </w:tcPr>
          <w:p w:rsidR="00CB6B43" w:rsidRDefault="006416A7" w:rsidP="00A10B60">
            <w:pPr>
              <w:jc w:val="center"/>
              <w:rPr>
                <w:lang w:val="en-US"/>
              </w:rPr>
            </w:pPr>
            <w:r>
              <w:rPr>
                <w:lang w:val="en-US"/>
              </w:rPr>
              <w:t>10 meters</w:t>
            </w:r>
          </w:p>
        </w:tc>
        <w:tc>
          <w:tcPr>
            <w:tcW w:w="1536" w:type="dxa"/>
          </w:tcPr>
          <w:p w:rsidR="00CB6B43" w:rsidRDefault="006416A7" w:rsidP="00A10B60">
            <w:pPr>
              <w:jc w:val="center"/>
              <w:rPr>
                <w:lang w:val="en-US"/>
              </w:rPr>
            </w:pPr>
            <w:r>
              <w:rPr>
                <w:lang w:val="en-US"/>
              </w:rPr>
              <w:t>13.3 meters</w:t>
            </w:r>
          </w:p>
        </w:tc>
      </w:tr>
      <w:tr w:rsidR="00CB6B43" w:rsidTr="00E41500">
        <w:tc>
          <w:tcPr>
            <w:tcW w:w="1535" w:type="dxa"/>
          </w:tcPr>
          <w:p w:rsidR="00CB6B43" w:rsidRDefault="00CB6B43" w:rsidP="00A10B60">
            <w:pPr>
              <w:jc w:val="center"/>
              <w:rPr>
                <w:lang w:val="en-US"/>
              </w:rPr>
            </w:pPr>
            <w:r>
              <w:rPr>
                <w:lang w:val="en-US"/>
              </w:rPr>
              <w:t>Signal Strength</w:t>
            </w:r>
          </w:p>
        </w:tc>
        <w:tc>
          <w:tcPr>
            <w:tcW w:w="1535" w:type="dxa"/>
          </w:tcPr>
          <w:p w:rsidR="00CB6B43" w:rsidRDefault="00B42AFB" w:rsidP="00A10B60">
            <w:pPr>
              <w:jc w:val="center"/>
              <w:rPr>
                <w:lang w:val="en-US"/>
              </w:rPr>
            </w:pPr>
            <w:r>
              <w:rPr>
                <w:lang w:val="en-US"/>
              </w:rPr>
              <w:t>5 bars</w:t>
            </w:r>
          </w:p>
        </w:tc>
        <w:tc>
          <w:tcPr>
            <w:tcW w:w="1535" w:type="dxa"/>
          </w:tcPr>
          <w:p w:rsidR="00CB6B43" w:rsidRDefault="00CB6B43" w:rsidP="00A10B60">
            <w:pPr>
              <w:jc w:val="center"/>
              <w:rPr>
                <w:lang w:val="en-US"/>
              </w:rPr>
            </w:pPr>
            <w:r>
              <w:rPr>
                <w:lang w:val="en-US"/>
              </w:rPr>
              <w:t>3 bars</w:t>
            </w:r>
          </w:p>
        </w:tc>
        <w:tc>
          <w:tcPr>
            <w:tcW w:w="1535" w:type="dxa"/>
          </w:tcPr>
          <w:p w:rsidR="00CB6B43" w:rsidRDefault="00CB6B43" w:rsidP="00A10B60">
            <w:pPr>
              <w:jc w:val="center"/>
              <w:rPr>
                <w:lang w:val="en-US"/>
              </w:rPr>
            </w:pPr>
            <w:r>
              <w:rPr>
                <w:lang w:val="en-US"/>
              </w:rPr>
              <w:t>3 bars</w:t>
            </w:r>
          </w:p>
        </w:tc>
        <w:tc>
          <w:tcPr>
            <w:tcW w:w="1535" w:type="dxa"/>
          </w:tcPr>
          <w:p w:rsidR="00CB6B43" w:rsidRDefault="00CB6B43" w:rsidP="00A10B60">
            <w:pPr>
              <w:jc w:val="center"/>
              <w:rPr>
                <w:lang w:val="en-US"/>
              </w:rPr>
            </w:pPr>
            <w:r>
              <w:rPr>
                <w:lang w:val="en-US"/>
              </w:rPr>
              <w:t>2 bars</w:t>
            </w:r>
          </w:p>
        </w:tc>
        <w:tc>
          <w:tcPr>
            <w:tcW w:w="1536" w:type="dxa"/>
          </w:tcPr>
          <w:p w:rsidR="00CB6B43" w:rsidRDefault="00CB6B43" w:rsidP="00A10B60">
            <w:pPr>
              <w:jc w:val="center"/>
              <w:rPr>
                <w:lang w:val="en-US"/>
              </w:rPr>
            </w:pPr>
            <w:r>
              <w:rPr>
                <w:lang w:val="en-US"/>
              </w:rPr>
              <w:t>1 bar</w:t>
            </w:r>
          </w:p>
        </w:tc>
      </w:tr>
      <w:tr w:rsidR="00CB6B43" w:rsidTr="00E41500">
        <w:tc>
          <w:tcPr>
            <w:tcW w:w="1535" w:type="dxa"/>
          </w:tcPr>
          <w:p w:rsidR="00CB6B43" w:rsidRDefault="00CB6B43" w:rsidP="00A10B60">
            <w:pPr>
              <w:jc w:val="center"/>
              <w:rPr>
                <w:lang w:val="en-US"/>
              </w:rPr>
            </w:pPr>
            <w:r>
              <w:rPr>
                <w:lang w:val="en-US"/>
              </w:rPr>
              <w:t>0 degrees</w:t>
            </w:r>
          </w:p>
        </w:tc>
        <w:tc>
          <w:tcPr>
            <w:tcW w:w="1535" w:type="dxa"/>
          </w:tcPr>
          <w:p w:rsidR="00CB6B43" w:rsidRDefault="00B42AFB" w:rsidP="00A10B60">
            <w:pPr>
              <w:jc w:val="center"/>
              <w:rPr>
                <w:lang w:val="en-US"/>
              </w:rPr>
            </w:pPr>
            <w:r>
              <w:rPr>
                <w:lang w:val="en-US"/>
              </w:rPr>
              <w:t>-45 dBm</w:t>
            </w:r>
          </w:p>
        </w:tc>
        <w:tc>
          <w:tcPr>
            <w:tcW w:w="1535" w:type="dxa"/>
          </w:tcPr>
          <w:p w:rsidR="00CB6B43" w:rsidRDefault="00CB6B43" w:rsidP="00A10B60">
            <w:pPr>
              <w:jc w:val="center"/>
              <w:rPr>
                <w:lang w:val="en-US"/>
              </w:rPr>
            </w:pPr>
            <w:r>
              <w:rPr>
                <w:lang w:val="en-US"/>
              </w:rPr>
              <w:t>-71 dBm</w:t>
            </w:r>
          </w:p>
        </w:tc>
        <w:tc>
          <w:tcPr>
            <w:tcW w:w="1535" w:type="dxa"/>
          </w:tcPr>
          <w:p w:rsidR="00CB6B43" w:rsidRDefault="00CB6B43" w:rsidP="00A10B60">
            <w:pPr>
              <w:jc w:val="center"/>
              <w:rPr>
                <w:lang w:val="en-US"/>
              </w:rPr>
            </w:pPr>
            <w:r>
              <w:rPr>
                <w:lang w:val="en-US"/>
              </w:rPr>
              <w:t>-76 dBm</w:t>
            </w:r>
          </w:p>
        </w:tc>
        <w:tc>
          <w:tcPr>
            <w:tcW w:w="1535" w:type="dxa"/>
          </w:tcPr>
          <w:p w:rsidR="00CB6B43" w:rsidRDefault="00CB6B43" w:rsidP="00A10B60">
            <w:pPr>
              <w:jc w:val="center"/>
              <w:rPr>
                <w:lang w:val="en-US"/>
              </w:rPr>
            </w:pPr>
            <w:r>
              <w:rPr>
                <w:lang w:val="en-US"/>
              </w:rPr>
              <w:t>-79 dBm</w:t>
            </w:r>
          </w:p>
        </w:tc>
        <w:tc>
          <w:tcPr>
            <w:tcW w:w="1536" w:type="dxa"/>
          </w:tcPr>
          <w:p w:rsidR="00CB6B43" w:rsidRDefault="00CB6B43" w:rsidP="00A10B60">
            <w:pPr>
              <w:jc w:val="center"/>
              <w:rPr>
                <w:lang w:val="en-US"/>
              </w:rPr>
            </w:pPr>
            <w:r>
              <w:rPr>
                <w:lang w:val="en-US"/>
              </w:rPr>
              <w:t>-81 dBm</w:t>
            </w:r>
          </w:p>
        </w:tc>
      </w:tr>
      <w:tr w:rsidR="00CB6B43" w:rsidTr="00E41500">
        <w:tc>
          <w:tcPr>
            <w:tcW w:w="1535" w:type="dxa"/>
          </w:tcPr>
          <w:p w:rsidR="00CB6B43" w:rsidRDefault="00CB6B43" w:rsidP="00A10B60">
            <w:pPr>
              <w:jc w:val="center"/>
              <w:rPr>
                <w:lang w:val="en-US"/>
              </w:rPr>
            </w:pPr>
            <w:r>
              <w:rPr>
                <w:lang w:val="en-US"/>
              </w:rPr>
              <w:t>45 degrees</w:t>
            </w:r>
          </w:p>
        </w:tc>
        <w:tc>
          <w:tcPr>
            <w:tcW w:w="1535" w:type="dxa"/>
          </w:tcPr>
          <w:p w:rsidR="00CB6B43" w:rsidRDefault="00B42AFB" w:rsidP="00487F26">
            <w:pPr>
              <w:jc w:val="center"/>
              <w:rPr>
                <w:lang w:val="en-US"/>
              </w:rPr>
            </w:pPr>
            <w:r>
              <w:rPr>
                <w:lang w:val="en-US"/>
              </w:rPr>
              <w:t>-43 dBm</w:t>
            </w:r>
          </w:p>
        </w:tc>
        <w:tc>
          <w:tcPr>
            <w:tcW w:w="1535" w:type="dxa"/>
          </w:tcPr>
          <w:p w:rsidR="00CB6B43" w:rsidRPr="00487F26" w:rsidRDefault="00CB6B43" w:rsidP="00487F26">
            <w:pPr>
              <w:jc w:val="center"/>
              <w:rPr>
                <w:lang w:val="en-US"/>
              </w:rPr>
            </w:pPr>
            <w:r>
              <w:rPr>
                <w:lang w:val="en-US"/>
              </w:rPr>
              <w:t>-70 dBm</w:t>
            </w:r>
          </w:p>
        </w:tc>
        <w:tc>
          <w:tcPr>
            <w:tcW w:w="1535" w:type="dxa"/>
          </w:tcPr>
          <w:p w:rsidR="00CB6B43" w:rsidRDefault="00CB6B43" w:rsidP="00A10B60">
            <w:pPr>
              <w:jc w:val="center"/>
              <w:rPr>
                <w:lang w:val="en-US"/>
              </w:rPr>
            </w:pPr>
            <w:r>
              <w:rPr>
                <w:lang w:val="en-US"/>
              </w:rPr>
              <w:t>-72 dBm</w:t>
            </w:r>
          </w:p>
        </w:tc>
        <w:tc>
          <w:tcPr>
            <w:tcW w:w="1535" w:type="dxa"/>
          </w:tcPr>
          <w:p w:rsidR="00CB6B43" w:rsidRDefault="00CB6B43" w:rsidP="00A10B60">
            <w:pPr>
              <w:jc w:val="center"/>
              <w:rPr>
                <w:lang w:val="en-US"/>
              </w:rPr>
            </w:pPr>
            <w:r>
              <w:rPr>
                <w:lang w:val="en-US"/>
              </w:rPr>
              <w:t>-74 dBm</w:t>
            </w:r>
          </w:p>
        </w:tc>
        <w:tc>
          <w:tcPr>
            <w:tcW w:w="1536" w:type="dxa"/>
          </w:tcPr>
          <w:p w:rsidR="00CB6B43" w:rsidRDefault="00CB6B43" w:rsidP="00A10B60">
            <w:pPr>
              <w:jc w:val="center"/>
              <w:rPr>
                <w:lang w:val="en-US"/>
              </w:rPr>
            </w:pPr>
            <w:r>
              <w:rPr>
                <w:lang w:val="en-US"/>
              </w:rPr>
              <w:t>-81 dBm</w:t>
            </w:r>
          </w:p>
        </w:tc>
      </w:tr>
      <w:tr w:rsidR="00CB6B43" w:rsidTr="00E41500">
        <w:tc>
          <w:tcPr>
            <w:tcW w:w="1535" w:type="dxa"/>
          </w:tcPr>
          <w:p w:rsidR="00CB6B43" w:rsidRDefault="00CB6B43" w:rsidP="00A10B60">
            <w:pPr>
              <w:jc w:val="center"/>
              <w:rPr>
                <w:lang w:val="en-US"/>
              </w:rPr>
            </w:pPr>
            <w:r>
              <w:rPr>
                <w:lang w:val="en-US"/>
              </w:rPr>
              <w:t>90 degrees</w:t>
            </w:r>
          </w:p>
        </w:tc>
        <w:tc>
          <w:tcPr>
            <w:tcW w:w="1535" w:type="dxa"/>
          </w:tcPr>
          <w:p w:rsidR="00CB6B43" w:rsidRDefault="00B42AFB" w:rsidP="00A10B60">
            <w:pPr>
              <w:jc w:val="center"/>
              <w:rPr>
                <w:lang w:val="en-US"/>
              </w:rPr>
            </w:pPr>
            <w:r>
              <w:rPr>
                <w:lang w:val="en-US"/>
              </w:rPr>
              <w:t>-44 dBm</w:t>
            </w:r>
          </w:p>
        </w:tc>
        <w:tc>
          <w:tcPr>
            <w:tcW w:w="1535" w:type="dxa"/>
          </w:tcPr>
          <w:p w:rsidR="00CB6B43" w:rsidRDefault="00CB6B43" w:rsidP="00A10B60">
            <w:pPr>
              <w:jc w:val="center"/>
              <w:rPr>
                <w:lang w:val="en-US"/>
              </w:rPr>
            </w:pPr>
            <w:r>
              <w:rPr>
                <w:lang w:val="en-US"/>
              </w:rPr>
              <w:t>-65 dBm</w:t>
            </w:r>
          </w:p>
        </w:tc>
        <w:tc>
          <w:tcPr>
            <w:tcW w:w="1535" w:type="dxa"/>
          </w:tcPr>
          <w:p w:rsidR="00CB6B43" w:rsidRDefault="00CB6B43" w:rsidP="00A10B60">
            <w:pPr>
              <w:jc w:val="center"/>
              <w:rPr>
                <w:lang w:val="en-US"/>
              </w:rPr>
            </w:pPr>
            <w:r>
              <w:rPr>
                <w:lang w:val="en-US"/>
              </w:rPr>
              <w:t>-72 dBm</w:t>
            </w:r>
          </w:p>
        </w:tc>
        <w:tc>
          <w:tcPr>
            <w:tcW w:w="1535" w:type="dxa"/>
          </w:tcPr>
          <w:p w:rsidR="00CB6B43" w:rsidRDefault="00CB6B43" w:rsidP="00A10B60">
            <w:pPr>
              <w:jc w:val="center"/>
              <w:rPr>
                <w:lang w:val="en-US"/>
              </w:rPr>
            </w:pPr>
            <w:r>
              <w:rPr>
                <w:lang w:val="en-US"/>
              </w:rPr>
              <w:t>-74 dBm</w:t>
            </w:r>
          </w:p>
        </w:tc>
        <w:tc>
          <w:tcPr>
            <w:tcW w:w="1536" w:type="dxa"/>
          </w:tcPr>
          <w:p w:rsidR="00CB6B43" w:rsidRDefault="00CB6B43" w:rsidP="00A10B60">
            <w:pPr>
              <w:jc w:val="center"/>
              <w:rPr>
                <w:lang w:val="en-US"/>
              </w:rPr>
            </w:pPr>
            <w:r>
              <w:rPr>
                <w:lang w:val="en-US"/>
              </w:rPr>
              <w:t>-77 dBm</w:t>
            </w:r>
          </w:p>
        </w:tc>
      </w:tr>
      <w:tr w:rsidR="00CB6B43" w:rsidTr="00E41500">
        <w:tc>
          <w:tcPr>
            <w:tcW w:w="1535" w:type="dxa"/>
          </w:tcPr>
          <w:p w:rsidR="00CB6B43" w:rsidRDefault="00CB6B43" w:rsidP="00A10B60">
            <w:pPr>
              <w:jc w:val="center"/>
              <w:rPr>
                <w:lang w:val="en-US"/>
              </w:rPr>
            </w:pPr>
            <w:r>
              <w:rPr>
                <w:lang w:val="en-US"/>
              </w:rPr>
              <w:t>135 degrees</w:t>
            </w:r>
          </w:p>
        </w:tc>
        <w:tc>
          <w:tcPr>
            <w:tcW w:w="1535" w:type="dxa"/>
          </w:tcPr>
          <w:p w:rsidR="00CB6B43" w:rsidRDefault="00B42AFB" w:rsidP="00A10B60">
            <w:pPr>
              <w:jc w:val="center"/>
              <w:rPr>
                <w:lang w:val="en-US"/>
              </w:rPr>
            </w:pPr>
            <w:r>
              <w:rPr>
                <w:lang w:val="en-US"/>
              </w:rPr>
              <w:t>-47 dBm</w:t>
            </w:r>
          </w:p>
        </w:tc>
        <w:tc>
          <w:tcPr>
            <w:tcW w:w="1535" w:type="dxa"/>
          </w:tcPr>
          <w:p w:rsidR="00CB6B43" w:rsidRDefault="00CB6B43" w:rsidP="00A10B60">
            <w:pPr>
              <w:jc w:val="center"/>
              <w:rPr>
                <w:lang w:val="en-US"/>
              </w:rPr>
            </w:pPr>
            <w:r>
              <w:rPr>
                <w:lang w:val="en-US"/>
              </w:rPr>
              <w:t>-62 dBm</w:t>
            </w:r>
          </w:p>
        </w:tc>
        <w:tc>
          <w:tcPr>
            <w:tcW w:w="1535" w:type="dxa"/>
          </w:tcPr>
          <w:p w:rsidR="00CB6B43" w:rsidRDefault="00CB6B43" w:rsidP="00A10B60">
            <w:pPr>
              <w:jc w:val="center"/>
              <w:rPr>
                <w:lang w:val="en-US"/>
              </w:rPr>
            </w:pPr>
            <w:r>
              <w:rPr>
                <w:lang w:val="en-US"/>
              </w:rPr>
              <w:t>-70 dBm</w:t>
            </w:r>
          </w:p>
        </w:tc>
        <w:tc>
          <w:tcPr>
            <w:tcW w:w="1535" w:type="dxa"/>
          </w:tcPr>
          <w:p w:rsidR="00CB6B43" w:rsidRDefault="00CB6B43" w:rsidP="00A10B60">
            <w:pPr>
              <w:jc w:val="center"/>
              <w:rPr>
                <w:lang w:val="en-US"/>
              </w:rPr>
            </w:pPr>
            <w:r>
              <w:rPr>
                <w:lang w:val="en-US"/>
              </w:rPr>
              <w:t>-70 dBm</w:t>
            </w:r>
          </w:p>
        </w:tc>
        <w:tc>
          <w:tcPr>
            <w:tcW w:w="1536" w:type="dxa"/>
          </w:tcPr>
          <w:p w:rsidR="00CB6B43" w:rsidRDefault="00CB6B43" w:rsidP="00A10B60">
            <w:pPr>
              <w:jc w:val="center"/>
              <w:rPr>
                <w:lang w:val="en-US"/>
              </w:rPr>
            </w:pPr>
            <w:r>
              <w:rPr>
                <w:lang w:val="en-US"/>
              </w:rPr>
              <w:t>-76 dBm</w:t>
            </w:r>
          </w:p>
        </w:tc>
      </w:tr>
      <w:tr w:rsidR="00CB6B43" w:rsidTr="00E41500">
        <w:tc>
          <w:tcPr>
            <w:tcW w:w="1535" w:type="dxa"/>
          </w:tcPr>
          <w:p w:rsidR="00CB6B43" w:rsidRDefault="00CB6B43" w:rsidP="00A10B60">
            <w:pPr>
              <w:jc w:val="center"/>
              <w:rPr>
                <w:lang w:val="en-US"/>
              </w:rPr>
            </w:pPr>
            <w:r>
              <w:rPr>
                <w:lang w:val="en-US"/>
              </w:rPr>
              <w:t>180 degrees</w:t>
            </w:r>
          </w:p>
        </w:tc>
        <w:tc>
          <w:tcPr>
            <w:tcW w:w="1535" w:type="dxa"/>
          </w:tcPr>
          <w:p w:rsidR="00CB6B43" w:rsidRDefault="00B42AFB" w:rsidP="00A10B60">
            <w:pPr>
              <w:jc w:val="center"/>
              <w:rPr>
                <w:lang w:val="en-US"/>
              </w:rPr>
            </w:pPr>
            <w:r>
              <w:rPr>
                <w:lang w:val="en-US"/>
              </w:rPr>
              <w:t>-46 dBm</w:t>
            </w:r>
          </w:p>
        </w:tc>
        <w:tc>
          <w:tcPr>
            <w:tcW w:w="1535" w:type="dxa"/>
          </w:tcPr>
          <w:p w:rsidR="00CB6B43" w:rsidRDefault="00CB6B43" w:rsidP="00A10B60">
            <w:pPr>
              <w:jc w:val="center"/>
              <w:rPr>
                <w:lang w:val="en-US"/>
              </w:rPr>
            </w:pPr>
            <w:r>
              <w:rPr>
                <w:lang w:val="en-US"/>
              </w:rPr>
              <w:t>-65 dBm</w:t>
            </w:r>
          </w:p>
        </w:tc>
        <w:tc>
          <w:tcPr>
            <w:tcW w:w="1535" w:type="dxa"/>
          </w:tcPr>
          <w:p w:rsidR="00CB6B43" w:rsidRDefault="00CB6B43" w:rsidP="00A10B60">
            <w:pPr>
              <w:jc w:val="center"/>
              <w:rPr>
                <w:lang w:val="en-US"/>
              </w:rPr>
            </w:pPr>
            <w:r>
              <w:rPr>
                <w:lang w:val="en-US"/>
              </w:rPr>
              <w:t>-76 dBm</w:t>
            </w:r>
          </w:p>
        </w:tc>
        <w:tc>
          <w:tcPr>
            <w:tcW w:w="1535" w:type="dxa"/>
          </w:tcPr>
          <w:p w:rsidR="00CB6B43" w:rsidRDefault="00CB6B43" w:rsidP="00A10B60">
            <w:pPr>
              <w:jc w:val="center"/>
              <w:rPr>
                <w:lang w:val="en-US"/>
              </w:rPr>
            </w:pPr>
            <w:r>
              <w:rPr>
                <w:lang w:val="en-US"/>
              </w:rPr>
              <w:t>-73 dBm</w:t>
            </w:r>
          </w:p>
        </w:tc>
        <w:tc>
          <w:tcPr>
            <w:tcW w:w="1536" w:type="dxa"/>
          </w:tcPr>
          <w:p w:rsidR="00CB6B43" w:rsidRDefault="00CB6B43" w:rsidP="00A10B60">
            <w:pPr>
              <w:jc w:val="center"/>
              <w:rPr>
                <w:lang w:val="en-US"/>
              </w:rPr>
            </w:pPr>
            <w:r>
              <w:rPr>
                <w:lang w:val="en-US"/>
              </w:rPr>
              <w:t>-75 dBm</w:t>
            </w:r>
          </w:p>
        </w:tc>
      </w:tr>
      <w:tr w:rsidR="00CB6B43" w:rsidTr="00E41500">
        <w:tc>
          <w:tcPr>
            <w:tcW w:w="1535" w:type="dxa"/>
          </w:tcPr>
          <w:p w:rsidR="00CB6B43" w:rsidRDefault="00CB6B43" w:rsidP="00A10B60">
            <w:pPr>
              <w:jc w:val="center"/>
              <w:rPr>
                <w:lang w:val="en-US"/>
              </w:rPr>
            </w:pPr>
            <w:r>
              <w:rPr>
                <w:lang w:val="en-US"/>
              </w:rPr>
              <w:t>225 degrees</w:t>
            </w:r>
          </w:p>
        </w:tc>
        <w:tc>
          <w:tcPr>
            <w:tcW w:w="1535" w:type="dxa"/>
          </w:tcPr>
          <w:p w:rsidR="00CB6B43" w:rsidRDefault="00B42AFB" w:rsidP="00A10B60">
            <w:pPr>
              <w:jc w:val="center"/>
              <w:rPr>
                <w:lang w:val="en-US"/>
              </w:rPr>
            </w:pPr>
            <w:r>
              <w:rPr>
                <w:lang w:val="en-US"/>
              </w:rPr>
              <w:t>-43 dBm</w:t>
            </w:r>
          </w:p>
        </w:tc>
        <w:tc>
          <w:tcPr>
            <w:tcW w:w="1535" w:type="dxa"/>
          </w:tcPr>
          <w:p w:rsidR="00CB6B43" w:rsidRDefault="00CB6B43" w:rsidP="00A10B60">
            <w:pPr>
              <w:jc w:val="center"/>
              <w:rPr>
                <w:lang w:val="en-US"/>
              </w:rPr>
            </w:pPr>
            <w:r>
              <w:rPr>
                <w:lang w:val="en-US"/>
              </w:rPr>
              <w:t>-68 dBm</w:t>
            </w:r>
          </w:p>
        </w:tc>
        <w:tc>
          <w:tcPr>
            <w:tcW w:w="1535" w:type="dxa"/>
          </w:tcPr>
          <w:p w:rsidR="00CB6B43" w:rsidRDefault="00CB6B43" w:rsidP="00A10B60">
            <w:pPr>
              <w:jc w:val="center"/>
              <w:rPr>
                <w:lang w:val="en-US"/>
              </w:rPr>
            </w:pPr>
            <w:r>
              <w:rPr>
                <w:lang w:val="en-US"/>
              </w:rPr>
              <w:t>-71 dBm</w:t>
            </w:r>
          </w:p>
        </w:tc>
        <w:tc>
          <w:tcPr>
            <w:tcW w:w="1535" w:type="dxa"/>
          </w:tcPr>
          <w:p w:rsidR="00CB6B43" w:rsidRDefault="00CB6B43" w:rsidP="00A10B60">
            <w:pPr>
              <w:jc w:val="center"/>
              <w:rPr>
                <w:lang w:val="en-US"/>
              </w:rPr>
            </w:pPr>
            <w:r>
              <w:rPr>
                <w:lang w:val="en-US"/>
              </w:rPr>
              <w:t>-70 dBm</w:t>
            </w:r>
          </w:p>
        </w:tc>
        <w:tc>
          <w:tcPr>
            <w:tcW w:w="1536" w:type="dxa"/>
          </w:tcPr>
          <w:p w:rsidR="00CB6B43" w:rsidRDefault="00CB6B43" w:rsidP="00A10B60">
            <w:pPr>
              <w:jc w:val="center"/>
              <w:rPr>
                <w:lang w:val="en-US"/>
              </w:rPr>
            </w:pPr>
            <w:r>
              <w:rPr>
                <w:lang w:val="en-US"/>
              </w:rPr>
              <w:t>-74 dBm</w:t>
            </w:r>
          </w:p>
        </w:tc>
      </w:tr>
      <w:tr w:rsidR="00CB6B43" w:rsidTr="00E41500">
        <w:tc>
          <w:tcPr>
            <w:tcW w:w="1535" w:type="dxa"/>
          </w:tcPr>
          <w:p w:rsidR="00CB6B43" w:rsidRDefault="00CB6B43" w:rsidP="00A10B60">
            <w:pPr>
              <w:jc w:val="center"/>
              <w:rPr>
                <w:lang w:val="en-US"/>
              </w:rPr>
            </w:pPr>
            <w:r>
              <w:rPr>
                <w:lang w:val="en-US"/>
              </w:rPr>
              <w:t>270 degrees</w:t>
            </w:r>
          </w:p>
        </w:tc>
        <w:tc>
          <w:tcPr>
            <w:tcW w:w="1535" w:type="dxa"/>
          </w:tcPr>
          <w:p w:rsidR="00CB6B43" w:rsidRDefault="00B42AFB" w:rsidP="00A10B60">
            <w:pPr>
              <w:jc w:val="center"/>
              <w:rPr>
                <w:lang w:val="en-US"/>
              </w:rPr>
            </w:pPr>
            <w:r>
              <w:rPr>
                <w:lang w:val="en-US"/>
              </w:rPr>
              <w:t>-45 dBm</w:t>
            </w:r>
          </w:p>
        </w:tc>
        <w:tc>
          <w:tcPr>
            <w:tcW w:w="1535" w:type="dxa"/>
          </w:tcPr>
          <w:p w:rsidR="00CB6B43" w:rsidRDefault="00CB6B43" w:rsidP="00A10B60">
            <w:pPr>
              <w:jc w:val="center"/>
              <w:rPr>
                <w:lang w:val="en-US"/>
              </w:rPr>
            </w:pPr>
            <w:r>
              <w:rPr>
                <w:lang w:val="en-US"/>
              </w:rPr>
              <w:t>-70 dBm</w:t>
            </w:r>
          </w:p>
        </w:tc>
        <w:tc>
          <w:tcPr>
            <w:tcW w:w="1535" w:type="dxa"/>
          </w:tcPr>
          <w:p w:rsidR="00CB6B43" w:rsidRDefault="00CB6B43" w:rsidP="00A10B60">
            <w:pPr>
              <w:jc w:val="center"/>
              <w:rPr>
                <w:lang w:val="en-US"/>
              </w:rPr>
            </w:pPr>
            <w:r>
              <w:rPr>
                <w:lang w:val="en-US"/>
              </w:rPr>
              <w:t>-73 dBm</w:t>
            </w:r>
          </w:p>
        </w:tc>
        <w:tc>
          <w:tcPr>
            <w:tcW w:w="1535" w:type="dxa"/>
          </w:tcPr>
          <w:p w:rsidR="00CB6B43" w:rsidRDefault="00CB6B43" w:rsidP="00A10B60">
            <w:pPr>
              <w:jc w:val="center"/>
              <w:rPr>
                <w:lang w:val="en-US"/>
              </w:rPr>
            </w:pPr>
            <w:r>
              <w:rPr>
                <w:lang w:val="en-US"/>
              </w:rPr>
              <w:t>-77 dBm</w:t>
            </w:r>
          </w:p>
        </w:tc>
        <w:tc>
          <w:tcPr>
            <w:tcW w:w="1536" w:type="dxa"/>
          </w:tcPr>
          <w:p w:rsidR="00CB6B43" w:rsidRDefault="00CB6B43" w:rsidP="00A10B60">
            <w:pPr>
              <w:jc w:val="center"/>
              <w:rPr>
                <w:lang w:val="en-US"/>
              </w:rPr>
            </w:pPr>
            <w:r>
              <w:rPr>
                <w:lang w:val="en-US"/>
              </w:rPr>
              <w:t>-79 dBm</w:t>
            </w:r>
          </w:p>
        </w:tc>
      </w:tr>
      <w:tr w:rsidR="00CB6B43" w:rsidTr="00E41500">
        <w:tc>
          <w:tcPr>
            <w:tcW w:w="1535" w:type="dxa"/>
          </w:tcPr>
          <w:p w:rsidR="00CB6B43" w:rsidRDefault="00CB6B43" w:rsidP="00A10B60">
            <w:pPr>
              <w:jc w:val="center"/>
              <w:rPr>
                <w:lang w:val="en-US"/>
              </w:rPr>
            </w:pPr>
            <w:r>
              <w:rPr>
                <w:lang w:val="en-US"/>
              </w:rPr>
              <w:t>315 degrees</w:t>
            </w:r>
          </w:p>
        </w:tc>
        <w:tc>
          <w:tcPr>
            <w:tcW w:w="1535" w:type="dxa"/>
          </w:tcPr>
          <w:p w:rsidR="00CB6B43" w:rsidRDefault="00B42AFB" w:rsidP="00A10B60">
            <w:pPr>
              <w:jc w:val="center"/>
              <w:rPr>
                <w:lang w:val="en-US"/>
              </w:rPr>
            </w:pPr>
            <w:r>
              <w:rPr>
                <w:lang w:val="en-US"/>
              </w:rPr>
              <w:t>-50 dBm</w:t>
            </w:r>
          </w:p>
        </w:tc>
        <w:tc>
          <w:tcPr>
            <w:tcW w:w="1535" w:type="dxa"/>
          </w:tcPr>
          <w:p w:rsidR="00CB6B43" w:rsidRDefault="00CB6B43" w:rsidP="00A10B60">
            <w:pPr>
              <w:jc w:val="center"/>
              <w:rPr>
                <w:lang w:val="en-US"/>
              </w:rPr>
            </w:pPr>
            <w:r>
              <w:rPr>
                <w:lang w:val="en-US"/>
              </w:rPr>
              <w:t>-71 dBm</w:t>
            </w:r>
          </w:p>
        </w:tc>
        <w:tc>
          <w:tcPr>
            <w:tcW w:w="1535" w:type="dxa"/>
          </w:tcPr>
          <w:p w:rsidR="00CB6B43" w:rsidRDefault="00CB6B43" w:rsidP="00A10B60">
            <w:pPr>
              <w:jc w:val="center"/>
              <w:rPr>
                <w:lang w:val="en-US"/>
              </w:rPr>
            </w:pPr>
            <w:r>
              <w:rPr>
                <w:lang w:val="en-US"/>
              </w:rPr>
              <w:t>-80 dBm</w:t>
            </w:r>
          </w:p>
        </w:tc>
        <w:tc>
          <w:tcPr>
            <w:tcW w:w="1535" w:type="dxa"/>
          </w:tcPr>
          <w:p w:rsidR="00CB6B43" w:rsidRDefault="00CB6B43" w:rsidP="00A10B60">
            <w:pPr>
              <w:jc w:val="center"/>
              <w:rPr>
                <w:lang w:val="en-US"/>
              </w:rPr>
            </w:pPr>
            <w:r>
              <w:rPr>
                <w:lang w:val="en-US"/>
              </w:rPr>
              <w:t>-78 dBm</w:t>
            </w:r>
          </w:p>
        </w:tc>
        <w:tc>
          <w:tcPr>
            <w:tcW w:w="1536" w:type="dxa"/>
          </w:tcPr>
          <w:p w:rsidR="00CB6B43" w:rsidRDefault="00CB6B43" w:rsidP="00A10B60">
            <w:pPr>
              <w:jc w:val="center"/>
              <w:rPr>
                <w:lang w:val="en-US"/>
              </w:rPr>
            </w:pPr>
            <w:r>
              <w:rPr>
                <w:lang w:val="en-US"/>
              </w:rPr>
              <w:t>-80 dBm</w:t>
            </w:r>
          </w:p>
        </w:tc>
      </w:tr>
      <w:tr w:rsidR="00CB6B43" w:rsidTr="00E41500">
        <w:tc>
          <w:tcPr>
            <w:tcW w:w="1535" w:type="dxa"/>
          </w:tcPr>
          <w:p w:rsidR="00CB6B43" w:rsidRDefault="00CB6B43" w:rsidP="00A10B60">
            <w:pPr>
              <w:jc w:val="center"/>
              <w:rPr>
                <w:b/>
                <w:lang w:val="en-US"/>
              </w:rPr>
            </w:pPr>
            <w:r>
              <w:rPr>
                <w:b/>
                <w:lang w:val="en-US"/>
              </w:rPr>
              <w:t>Speed</w:t>
            </w:r>
            <w:r w:rsidR="005D5586">
              <w:rPr>
                <w:b/>
                <w:lang w:val="en-US"/>
              </w:rPr>
              <w:t xml:space="preserve"> Test</w:t>
            </w:r>
          </w:p>
          <w:p w:rsidR="00CB6B43" w:rsidRDefault="00CB6B43" w:rsidP="00A10B60">
            <w:pPr>
              <w:jc w:val="center"/>
              <w:rPr>
                <w:lang w:val="en-US"/>
              </w:rPr>
            </w:pPr>
            <w:r>
              <w:rPr>
                <w:lang w:val="en-US"/>
              </w:rPr>
              <w:t>Up</w:t>
            </w:r>
          </w:p>
          <w:p w:rsidR="00CB6B43" w:rsidRDefault="00CB6B43" w:rsidP="00A10B60">
            <w:pPr>
              <w:jc w:val="center"/>
              <w:rPr>
                <w:lang w:val="en-US"/>
              </w:rPr>
            </w:pPr>
            <w:r>
              <w:rPr>
                <w:lang w:val="en-US"/>
              </w:rPr>
              <w:t>Down</w:t>
            </w:r>
          </w:p>
          <w:p w:rsidR="00CB6B43" w:rsidRPr="00B11095" w:rsidRDefault="00CB6B43" w:rsidP="00A10B60">
            <w:pPr>
              <w:jc w:val="center"/>
              <w:rPr>
                <w:lang w:val="en-US"/>
              </w:rPr>
            </w:pPr>
            <w:r>
              <w:rPr>
                <w:lang w:val="en-US"/>
              </w:rPr>
              <w:t>Ping</w:t>
            </w:r>
          </w:p>
        </w:tc>
        <w:tc>
          <w:tcPr>
            <w:tcW w:w="1535" w:type="dxa"/>
          </w:tcPr>
          <w:p w:rsidR="00CB6B43" w:rsidRDefault="00CB6B43" w:rsidP="00A10B60">
            <w:pPr>
              <w:jc w:val="center"/>
              <w:rPr>
                <w:lang w:val="en-US"/>
              </w:rPr>
            </w:pPr>
          </w:p>
          <w:p w:rsidR="00B42AFB" w:rsidRDefault="00B42AFB" w:rsidP="00A10B60">
            <w:pPr>
              <w:jc w:val="center"/>
              <w:rPr>
                <w:lang w:val="en-US"/>
              </w:rPr>
            </w:pPr>
            <w:r>
              <w:rPr>
                <w:lang w:val="en-US"/>
              </w:rPr>
              <w:t>15.37 Mbps</w:t>
            </w:r>
          </w:p>
          <w:p w:rsidR="00B42AFB" w:rsidRDefault="00B42AFB" w:rsidP="00A10B60">
            <w:pPr>
              <w:jc w:val="center"/>
              <w:rPr>
                <w:lang w:val="en-US"/>
              </w:rPr>
            </w:pPr>
            <w:r>
              <w:rPr>
                <w:lang w:val="en-US"/>
              </w:rPr>
              <w:t>25.91 Mbps</w:t>
            </w:r>
          </w:p>
          <w:p w:rsidR="00B42AFB" w:rsidRDefault="00B42AFB" w:rsidP="00A10B60">
            <w:pPr>
              <w:jc w:val="center"/>
              <w:rPr>
                <w:lang w:val="en-US"/>
              </w:rPr>
            </w:pPr>
            <w:r>
              <w:rPr>
                <w:lang w:val="en-US"/>
              </w:rPr>
              <w:t>67 ms</w:t>
            </w:r>
          </w:p>
        </w:tc>
        <w:tc>
          <w:tcPr>
            <w:tcW w:w="1535" w:type="dxa"/>
          </w:tcPr>
          <w:p w:rsidR="00CB6B43" w:rsidRDefault="00CB6B43" w:rsidP="00A10B60">
            <w:pPr>
              <w:jc w:val="center"/>
              <w:rPr>
                <w:lang w:val="en-US"/>
              </w:rPr>
            </w:pPr>
          </w:p>
          <w:p w:rsidR="00CB6B43" w:rsidRDefault="00CB6B43" w:rsidP="00A10B60">
            <w:pPr>
              <w:jc w:val="center"/>
              <w:rPr>
                <w:lang w:val="en-US"/>
              </w:rPr>
            </w:pPr>
            <w:r>
              <w:rPr>
                <w:lang w:val="en-US"/>
              </w:rPr>
              <w:t>7.39 Mbps</w:t>
            </w:r>
          </w:p>
          <w:p w:rsidR="00CB6B43" w:rsidRDefault="00CB6B43" w:rsidP="00A10B60">
            <w:pPr>
              <w:jc w:val="center"/>
              <w:rPr>
                <w:lang w:val="en-US"/>
              </w:rPr>
            </w:pPr>
            <w:r>
              <w:rPr>
                <w:lang w:val="en-US"/>
              </w:rPr>
              <w:t>2.43 Mbps</w:t>
            </w:r>
          </w:p>
          <w:p w:rsidR="00CB6B43" w:rsidRDefault="00CB6B43" w:rsidP="00A10B60">
            <w:pPr>
              <w:jc w:val="center"/>
              <w:rPr>
                <w:lang w:val="en-US"/>
              </w:rPr>
            </w:pPr>
            <w:r>
              <w:rPr>
                <w:lang w:val="en-US"/>
              </w:rPr>
              <w:t>70 ms</w:t>
            </w:r>
          </w:p>
        </w:tc>
        <w:tc>
          <w:tcPr>
            <w:tcW w:w="1535" w:type="dxa"/>
          </w:tcPr>
          <w:p w:rsidR="00CB6B43" w:rsidRDefault="00CB6B43" w:rsidP="00A10B60">
            <w:pPr>
              <w:jc w:val="center"/>
              <w:rPr>
                <w:lang w:val="en-US"/>
              </w:rPr>
            </w:pPr>
          </w:p>
          <w:p w:rsidR="00CB6B43" w:rsidRDefault="00CB6B43" w:rsidP="00A10B60">
            <w:pPr>
              <w:jc w:val="center"/>
              <w:rPr>
                <w:lang w:val="en-US"/>
              </w:rPr>
            </w:pPr>
            <w:r>
              <w:rPr>
                <w:lang w:val="en-US"/>
              </w:rPr>
              <w:t>1.83 Mbps</w:t>
            </w:r>
          </w:p>
          <w:p w:rsidR="00CB6B43" w:rsidRDefault="00CB6B43" w:rsidP="00A10B60">
            <w:pPr>
              <w:jc w:val="center"/>
              <w:rPr>
                <w:lang w:val="en-US"/>
              </w:rPr>
            </w:pPr>
            <w:r>
              <w:rPr>
                <w:lang w:val="en-US"/>
              </w:rPr>
              <w:t>0.11 Mbps</w:t>
            </w:r>
          </w:p>
          <w:p w:rsidR="00CB6B43" w:rsidRDefault="00CB6B43" w:rsidP="00A10B60">
            <w:pPr>
              <w:jc w:val="center"/>
              <w:rPr>
                <w:lang w:val="en-US"/>
              </w:rPr>
            </w:pPr>
            <w:r>
              <w:rPr>
                <w:lang w:val="en-US"/>
              </w:rPr>
              <w:t>78 ms</w:t>
            </w:r>
          </w:p>
        </w:tc>
        <w:tc>
          <w:tcPr>
            <w:tcW w:w="1535" w:type="dxa"/>
          </w:tcPr>
          <w:p w:rsidR="00CB6B43" w:rsidRDefault="00CB6B43" w:rsidP="00A10B60">
            <w:pPr>
              <w:jc w:val="center"/>
              <w:rPr>
                <w:lang w:val="en-US"/>
              </w:rPr>
            </w:pPr>
          </w:p>
          <w:p w:rsidR="00CB6B43" w:rsidRDefault="00CB6B43" w:rsidP="00A10B60">
            <w:pPr>
              <w:jc w:val="center"/>
              <w:rPr>
                <w:lang w:val="en-US"/>
              </w:rPr>
            </w:pPr>
            <w:r>
              <w:rPr>
                <w:lang w:val="en-US"/>
              </w:rPr>
              <w:t>0.55 Mbps</w:t>
            </w:r>
          </w:p>
          <w:p w:rsidR="00CB6B43" w:rsidRDefault="00CB6B43" w:rsidP="00A10B60">
            <w:pPr>
              <w:jc w:val="center"/>
              <w:rPr>
                <w:lang w:val="en-US"/>
              </w:rPr>
            </w:pPr>
            <w:r>
              <w:rPr>
                <w:lang w:val="en-US"/>
              </w:rPr>
              <w:t>0.08 Mbps</w:t>
            </w:r>
          </w:p>
          <w:p w:rsidR="00CB6B43" w:rsidRDefault="00B42AFB" w:rsidP="00A10B60">
            <w:pPr>
              <w:jc w:val="center"/>
              <w:rPr>
                <w:lang w:val="en-US"/>
              </w:rPr>
            </w:pPr>
            <w:r>
              <w:rPr>
                <w:lang w:val="en-US"/>
              </w:rPr>
              <w:t>71</w:t>
            </w:r>
            <w:r w:rsidR="00CB6B43">
              <w:rPr>
                <w:lang w:val="en-US"/>
              </w:rPr>
              <w:t xml:space="preserve"> ms</w:t>
            </w:r>
          </w:p>
        </w:tc>
        <w:tc>
          <w:tcPr>
            <w:tcW w:w="1536" w:type="dxa"/>
          </w:tcPr>
          <w:p w:rsidR="00CB6B43" w:rsidRDefault="00CB6B43" w:rsidP="00A10B60">
            <w:pPr>
              <w:jc w:val="center"/>
              <w:rPr>
                <w:lang w:val="en-US"/>
              </w:rPr>
            </w:pPr>
          </w:p>
          <w:p w:rsidR="00CB6B43" w:rsidRDefault="00CB6B43" w:rsidP="00CB6B43">
            <w:pPr>
              <w:jc w:val="center"/>
              <w:rPr>
                <w:lang w:val="en-US"/>
              </w:rPr>
            </w:pPr>
            <w:proofErr w:type="spellStart"/>
            <w:r>
              <w:rPr>
                <w:lang w:val="en-US"/>
              </w:rPr>
              <w:t>FtC</w:t>
            </w:r>
            <w:proofErr w:type="spellEnd"/>
          </w:p>
          <w:p w:rsidR="00CB6B43" w:rsidRDefault="00CB6B43" w:rsidP="00CB6B43">
            <w:pPr>
              <w:jc w:val="center"/>
              <w:rPr>
                <w:lang w:val="en-US"/>
              </w:rPr>
            </w:pPr>
            <w:proofErr w:type="spellStart"/>
            <w:r>
              <w:rPr>
                <w:lang w:val="en-US"/>
              </w:rPr>
              <w:t>FtC</w:t>
            </w:r>
            <w:proofErr w:type="spellEnd"/>
          </w:p>
          <w:p w:rsidR="00CB6B43" w:rsidRDefault="00B42AFB" w:rsidP="00CB6B43">
            <w:pPr>
              <w:jc w:val="center"/>
              <w:rPr>
                <w:lang w:val="en-US"/>
              </w:rPr>
            </w:pPr>
            <w:r>
              <w:rPr>
                <w:lang w:val="en-US"/>
              </w:rPr>
              <w:t>89</w:t>
            </w:r>
            <w:r w:rsidR="00CB6B43">
              <w:rPr>
                <w:lang w:val="en-US"/>
              </w:rPr>
              <w:t xml:space="preserve"> ms</w:t>
            </w:r>
          </w:p>
        </w:tc>
      </w:tr>
    </w:tbl>
    <w:p w:rsidR="00CB6B43" w:rsidRDefault="00CB6B43" w:rsidP="00CB6B43">
      <w:pPr>
        <w:spacing w:after="0"/>
        <w:rPr>
          <w:lang w:val="en-US"/>
        </w:rPr>
      </w:pPr>
      <w:proofErr w:type="spellStart"/>
      <w:r>
        <w:rPr>
          <w:b/>
          <w:lang w:val="en-US"/>
        </w:rPr>
        <w:t>FtC</w:t>
      </w:r>
      <w:proofErr w:type="spellEnd"/>
      <w:r>
        <w:rPr>
          <w:b/>
          <w:lang w:val="en-US"/>
        </w:rPr>
        <w:t>:</w:t>
      </w:r>
      <w:r>
        <w:rPr>
          <w:lang w:val="en-US"/>
        </w:rPr>
        <w:t xml:space="preserve"> Failed to Connect – could not run test (also failed to connect to google.se). </w:t>
      </w:r>
    </w:p>
    <w:p w:rsidR="00A10B60" w:rsidRDefault="00CB6B43" w:rsidP="00A10B60">
      <w:pPr>
        <w:rPr>
          <w:lang w:val="en-US"/>
        </w:rPr>
      </w:pPr>
      <w:r>
        <w:rPr>
          <w:lang w:val="en-US"/>
        </w:rPr>
        <w:t>Most likely cause: Time Out</w:t>
      </w:r>
    </w:p>
    <w:p w:rsidR="005D5586" w:rsidRDefault="005D5586" w:rsidP="005D5586">
      <w:pPr>
        <w:pStyle w:val="Rubrik2"/>
        <w:rPr>
          <w:lang w:val="en-US"/>
        </w:rPr>
      </w:pPr>
      <w:r>
        <w:rPr>
          <w:lang w:val="en-US"/>
        </w:rPr>
        <w:t>Interpreting the Results</w:t>
      </w:r>
    </w:p>
    <w:p w:rsidR="005D5586" w:rsidRDefault="005D5586" w:rsidP="00A10B60">
      <w:pPr>
        <w:rPr>
          <w:lang w:val="en-US"/>
        </w:rPr>
      </w:pPr>
      <w:r>
        <w:rPr>
          <w:lang w:val="en-US"/>
        </w:rPr>
        <w:t xml:space="preserve">It seems like the signal strength tends to be better from the sides of the phone, rather than from one of the ends. This might be caused by the placement of the WiFi unit (in case it's in the middle of the phone for example, which might make it easier for the signals to propagate from the sides where they don't have to pass through the phone first). </w:t>
      </w:r>
    </w:p>
    <w:p w:rsidR="005D5586" w:rsidRDefault="005D5586" w:rsidP="00A10B60">
      <w:pPr>
        <w:rPr>
          <w:lang w:val="en-US"/>
        </w:rPr>
      </w:pPr>
      <w:r>
        <w:rPr>
          <w:lang w:val="en-US"/>
        </w:rPr>
        <w:t>I'd say the effective range of the WiFi is 10 meters. Any more than that and it starts getting unreliable due to disconnects and time-outs.</w:t>
      </w:r>
    </w:p>
    <w:p w:rsidR="00B42AFB" w:rsidRDefault="00B42AFB" w:rsidP="00B42AFB">
      <w:pPr>
        <w:pStyle w:val="Rubrik2"/>
        <w:rPr>
          <w:lang w:val="en-US"/>
        </w:rPr>
      </w:pPr>
      <w:r>
        <w:rPr>
          <w:lang w:val="en-US"/>
        </w:rPr>
        <w:t>dBm</w:t>
      </w:r>
    </w:p>
    <w:p w:rsidR="00B42AFB" w:rsidRDefault="00B42AFB" w:rsidP="00B42AFB">
      <w:pPr>
        <w:rPr>
          <w:lang w:val="en-US"/>
        </w:rPr>
      </w:pPr>
      <w:r>
        <w:rPr>
          <w:lang w:val="en-US"/>
        </w:rPr>
        <w:t xml:space="preserve">dBm stands for “decibel </w:t>
      </w:r>
      <w:proofErr w:type="spellStart"/>
      <w:r>
        <w:rPr>
          <w:lang w:val="en-US"/>
        </w:rPr>
        <w:t>milliwatts</w:t>
      </w:r>
      <w:proofErr w:type="spellEnd"/>
      <w:r>
        <w:rPr>
          <w:lang w:val="en-US"/>
        </w:rPr>
        <w:t>” (in this case) and is a way to measure power.</w:t>
      </w:r>
    </w:p>
    <w:p w:rsidR="00B42AFB" w:rsidRPr="00B42AFB" w:rsidRDefault="00B42AFB" w:rsidP="00B42AFB">
      <w:pPr>
        <w:pStyle w:val="Normalwebb"/>
        <w:shd w:val="clear" w:color="auto" w:fill="FFFFFF"/>
        <w:spacing w:before="0" w:beforeAutospacing="0" w:after="0" w:afterAutospacing="0" w:line="293" w:lineRule="atLeast"/>
        <w:rPr>
          <w:rFonts w:asciiTheme="minorHAnsi" w:eastAsiaTheme="minorEastAsia" w:hAnsiTheme="minorHAnsi" w:cstheme="minorBidi"/>
          <w:sz w:val="22"/>
          <w:szCs w:val="22"/>
          <w:lang w:val="en-US"/>
        </w:rPr>
      </w:pPr>
      <w:r w:rsidRPr="00B42AFB">
        <w:rPr>
          <w:rFonts w:asciiTheme="minorHAnsi" w:eastAsiaTheme="minorEastAsia" w:hAnsiTheme="minorHAnsi" w:cstheme="minorBidi"/>
          <w:sz w:val="22"/>
          <w:szCs w:val="22"/>
          <w:lang w:val="en-US"/>
        </w:rPr>
        <w:t>Formula: P(dBm) = 10 · log10( P(W) / 1mW )</w:t>
      </w:r>
    </w:p>
    <w:p w:rsidR="00B42AFB" w:rsidRDefault="00B42AFB" w:rsidP="00B42AFB">
      <w:pPr>
        <w:pStyle w:val="Normalwebb"/>
        <w:shd w:val="clear" w:color="auto" w:fill="FFFFFF"/>
        <w:spacing w:before="0" w:beforeAutospacing="0" w:after="240" w:afterAutospacing="0" w:line="293" w:lineRule="atLeast"/>
        <w:rPr>
          <w:rFonts w:asciiTheme="minorHAnsi" w:eastAsiaTheme="minorEastAsia" w:hAnsiTheme="minorHAnsi" w:cstheme="minorBidi"/>
          <w:sz w:val="22"/>
          <w:szCs w:val="22"/>
          <w:lang w:val="en-US"/>
        </w:rPr>
      </w:pPr>
      <w:r w:rsidRPr="00B42AFB">
        <w:rPr>
          <w:rFonts w:asciiTheme="minorHAnsi" w:eastAsiaTheme="minorEastAsia" w:hAnsiTheme="minorHAnsi" w:cstheme="minorBidi"/>
          <w:sz w:val="22"/>
          <w:szCs w:val="22"/>
          <w:lang w:val="en-US"/>
        </w:rPr>
        <w:t>where</w:t>
      </w:r>
      <w:r w:rsidRPr="00B42AFB">
        <w:rPr>
          <w:rFonts w:asciiTheme="minorHAnsi" w:eastAsiaTheme="minorEastAsia" w:hAnsiTheme="minorHAnsi" w:cstheme="minorBidi"/>
          <w:sz w:val="22"/>
          <w:szCs w:val="22"/>
          <w:lang w:val="en-US"/>
        </w:rPr>
        <w:br/>
        <w:t>P(</w:t>
      </w:r>
      <w:proofErr w:type="spellStart"/>
      <w:r w:rsidRPr="00B42AFB">
        <w:rPr>
          <w:rFonts w:asciiTheme="minorHAnsi" w:eastAsiaTheme="minorEastAsia" w:hAnsiTheme="minorHAnsi" w:cstheme="minorBidi"/>
          <w:sz w:val="22"/>
          <w:szCs w:val="22"/>
          <w:lang w:val="en-US"/>
        </w:rPr>
        <w:t>dBm</w:t>
      </w:r>
      <w:proofErr w:type="spellEnd"/>
      <w:r w:rsidRPr="00B42AFB">
        <w:rPr>
          <w:rFonts w:asciiTheme="minorHAnsi" w:eastAsiaTheme="minorEastAsia" w:hAnsiTheme="minorHAnsi" w:cstheme="minorBidi"/>
          <w:sz w:val="22"/>
          <w:szCs w:val="22"/>
          <w:lang w:val="en-US"/>
        </w:rPr>
        <w:t xml:space="preserve">) = Power expressed in </w:t>
      </w:r>
      <w:proofErr w:type="spellStart"/>
      <w:r w:rsidRPr="00B42AFB">
        <w:rPr>
          <w:rFonts w:asciiTheme="minorHAnsi" w:eastAsiaTheme="minorEastAsia" w:hAnsiTheme="minorHAnsi" w:cstheme="minorBidi"/>
          <w:sz w:val="22"/>
          <w:szCs w:val="22"/>
          <w:lang w:val="en-US"/>
        </w:rPr>
        <w:t>dBm</w:t>
      </w:r>
      <w:proofErr w:type="spellEnd"/>
      <w:r w:rsidRPr="00B42AFB">
        <w:rPr>
          <w:rFonts w:asciiTheme="minorHAnsi" w:eastAsiaTheme="minorEastAsia" w:hAnsiTheme="minorHAnsi" w:cstheme="minorBidi"/>
          <w:sz w:val="22"/>
          <w:szCs w:val="22"/>
          <w:lang w:val="en-US"/>
        </w:rPr>
        <w:br/>
        <w:t>P(W) = the absolute power measured in Watts</w:t>
      </w:r>
      <w:r w:rsidRPr="00B42AFB">
        <w:rPr>
          <w:rFonts w:asciiTheme="minorHAnsi" w:eastAsiaTheme="minorEastAsia" w:hAnsiTheme="minorHAnsi" w:cstheme="minorBidi"/>
          <w:sz w:val="22"/>
          <w:szCs w:val="22"/>
          <w:lang w:val="en-US"/>
        </w:rPr>
        <w:br/>
      </w:r>
      <w:proofErr w:type="spellStart"/>
      <w:r w:rsidRPr="00B42AFB">
        <w:rPr>
          <w:rFonts w:asciiTheme="minorHAnsi" w:eastAsiaTheme="minorEastAsia" w:hAnsiTheme="minorHAnsi" w:cstheme="minorBidi"/>
          <w:sz w:val="22"/>
          <w:szCs w:val="22"/>
          <w:lang w:val="en-US"/>
        </w:rPr>
        <w:t>mW</w:t>
      </w:r>
      <w:proofErr w:type="spellEnd"/>
      <w:r w:rsidRPr="00B42AFB">
        <w:rPr>
          <w:rFonts w:asciiTheme="minorHAnsi" w:eastAsiaTheme="minorEastAsia" w:hAnsiTheme="minorHAnsi" w:cstheme="minorBidi"/>
          <w:sz w:val="22"/>
          <w:szCs w:val="22"/>
          <w:lang w:val="en-US"/>
        </w:rPr>
        <w:t xml:space="preserve"> = </w:t>
      </w:r>
      <w:proofErr w:type="spellStart"/>
      <w:r w:rsidRPr="00B42AFB">
        <w:rPr>
          <w:rFonts w:asciiTheme="minorHAnsi" w:eastAsiaTheme="minorEastAsia" w:hAnsiTheme="minorHAnsi" w:cstheme="minorBidi"/>
          <w:sz w:val="22"/>
          <w:szCs w:val="22"/>
          <w:lang w:val="en-US"/>
        </w:rPr>
        <w:t>milliWatts</w:t>
      </w:r>
      <w:proofErr w:type="spellEnd"/>
      <w:r w:rsidRPr="00B42AFB">
        <w:rPr>
          <w:rFonts w:asciiTheme="minorHAnsi" w:eastAsiaTheme="minorEastAsia" w:hAnsiTheme="minorHAnsi" w:cstheme="minorBidi"/>
          <w:sz w:val="22"/>
          <w:szCs w:val="22"/>
          <w:lang w:val="en-US"/>
        </w:rPr>
        <w:br/>
        <w:t>log10 = log to base 10</w:t>
      </w:r>
    </w:p>
    <w:p w:rsidR="00B42AFB" w:rsidRPr="00B42AFB" w:rsidRDefault="00B42AFB" w:rsidP="00B42AFB">
      <w:pPr>
        <w:pStyle w:val="Normalwebb"/>
        <w:shd w:val="clear" w:color="auto" w:fill="FFFFFF"/>
        <w:spacing w:before="0" w:beforeAutospacing="0" w:after="240" w:afterAutospacing="0" w:line="293" w:lineRule="atLeast"/>
        <w:rPr>
          <w:rFonts w:asciiTheme="minorHAnsi" w:eastAsiaTheme="minorEastAsia" w:hAnsiTheme="minorHAnsi" w:cstheme="minorBidi"/>
          <w:sz w:val="22"/>
          <w:szCs w:val="22"/>
          <w:lang w:val="en-US"/>
        </w:rPr>
      </w:pPr>
      <w:r>
        <w:rPr>
          <w:rFonts w:asciiTheme="minorHAnsi" w:eastAsiaTheme="minorEastAsia" w:hAnsiTheme="minorHAnsi" w:cstheme="minorBidi"/>
          <w:sz w:val="22"/>
          <w:szCs w:val="22"/>
          <w:lang w:val="en-US"/>
        </w:rPr>
        <w:t xml:space="preserve">If a dBm value is negative then the “higher” number is less powerful (-80 dBm is less powerful than for example -60 dBm). </w:t>
      </w:r>
      <w:bookmarkStart w:id="0" w:name="_GoBack"/>
      <w:bookmarkEnd w:id="0"/>
    </w:p>
    <w:p w:rsidR="00B42AFB" w:rsidRPr="00B42AFB" w:rsidRDefault="00B42AFB" w:rsidP="00B42AFB">
      <w:pPr>
        <w:rPr>
          <w:lang w:val="en-US"/>
        </w:rPr>
      </w:pPr>
    </w:p>
    <w:sectPr w:rsidR="00B42AFB" w:rsidRPr="00B42AFB" w:rsidSect="008532AD">
      <w:head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12C0" w:rsidRDefault="00C912C0" w:rsidP="0079191E">
      <w:pPr>
        <w:spacing w:after="0" w:line="240" w:lineRule="auto"/>
      </w:pPr>
      <w:r>
        <w:separator/>
      </w:r>
    </w:p>
  </w:endnote>
  <w:endnote w:type="continuationSeparator" w:id="0">
    <w:p w:rsidR="00C912C0" w:rsidRDefault="00C912C0" w:rsidP="007919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12C0" w:rsidRDefault="00C912C0" w:rsidP="0079191E">
      <w:pPr>
        <w:spacing w:after="0" w:line="240" w:lineRule="auto"/>
      </w:pPr>
      <w:r>
        <w:separator/>
      </w:r>
    </w:p>
  </w:footnote>
  <w:footnote w:type="continuationSeparator" w:id="0">
    <w:p w:rsidR="00C912C0" w:rsidRDefault="00C912C0" w:rsidP="007919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191E" w:rsidRDefault="0079191E">
    <w:pPr>
      <w:pStyle w:val="Sidhuvud"/>
    </w:pPr>
    <w:r>
      <w:t>2015-11-09</w:t>
    </w:r>
  </w:p>
  <w:p w:rsidR="0079191E" w:rsidRDefault="0079191E">
    <w:pPr>
      <w:pStyle w:val="Sidhuvu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D51858"/>
    <w:multiLevelType w:val="hybridMultilevel"/>
    <w:tmpl w:val="C8C83332"/>
    <w:lvl w:ilvl="0" w:tplc="29C835FE">
      <w:start w:val="45"/>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1304"/>
  <w:hyphenationZone w:val="425"/>
  <w:characterSpacingControl w:val="doNotCompress"/>
  <w:footnotePr>
    <w:footnote w:id="-1"/>
    <w:footnote w:id="0"/>
  </w:footnotePr>
  <w:endnotePr>
    <w:endnote w:id="-1"/>
    <w:endnote w:id="0"/>
  </w:endnotePr>
  <w:compat>
    <w:useFELayout/>
  </w:compat>
  <w:rsids>
    <w:rsidRoot w:val="00FC3C8A"/>
    <w:rsid w:val="00007475"/>
    <w:rsid w:val="00210610"/>
    <w:rsid w:val="00486008"/>
    <w:rsid w:val="00487F26"/>
    <w:rsid w:val="005C25F3"/>
    <w:rsid w:val="005D5586"/>
    <w:rsid w:val="006416A7"/>
    <w:rsid w:val="00654EE8"/>
    <w:rsid w:val="0079191E"/>
    <w:rsid w:val="008532AD"/>
    <w:rsid w:val="00A10B60"/>
    <w:rsid w:val="00B11095"/>
    <w:rsid w:val="00B42AFB"/>
    <w:rsid w:val="00BA49EF"/>
    <w:rsid w:val="00C912C0"/>
    <w:rsid w:val="00CB6B43"/>
    <w:rsid w:val="00F141D5"/>
    <w:rsid w:val="00FC3C8A"/>
  </w:rsids>
  <m:mathPr>
    <m:mathFont m:val="Cambria Math"/>
    <m:brkBin m:val="before"/>
    <m:brkBinSub m:val="--"/>
    <m:smallFrac m:val="off"/>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2AD"/>
  </w:style>
  <w:style w:type="paragraph" w:styleId="Rubrik1">
    <w:name w:val="heading 1"/>
    <w:basedOn w:val="Normal"/>
    <w:next w:val="Normal"/>
    <w:link w:val="Rubrik1Char"/>
    <w:uiPriority w:val="9"/>
    <w:qFormat/>
    <w:rsid w:val="00A10B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B42A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A10B60"/>
    <w:rPr>
      <w:rFonts w:asciiTheme="majorHAnsi" w:eastAsiaTheme="majorEastAsia" w:hAnsiTheme="majorHAnsi" w:cstheme="majorBidi"/>
      <w:b/>
      <w:bCs/>
      <w:color w:val="365F91" w:themeColor="accent1" w:themeShade="BF"/>
      <w:sz w:val="28"/>
      <w:szCs w:val="28"/>
    </w:rPr>
  </w:style>
  <w:style w:type="table" w:styleId="Tabellrutnt">
    <w:name w:val="Table Grid"/>
    <w:basedOn w:val="Normaltabell"/>
    <w:uiPriority w:val="59"/>
    <w:rsid w:val="00A10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stycke">
    <w:name w:val="List Paragraph"/>
    <w:basedOn w:val="Normal"/>
    <w:uiPriority w:val="34"/>
    <w:qFormat/>
    <w:rsid w:val="00487F26"/>
    <w:pPr>
      <w:ind w:left="720"/>
      <w:contextualSpacing/>
    </w:pPr>
  </w:style>
  <w:style w:type="character" w:customStyle="1" w:styleId="Rubrik2Char">
    <w:name w:val="Rubrik 2 Char"/>
    <w:basedOn w:val="Standardstycketeckensnitt"/>
    <w:link w:val="Rubrik2"/>
    <w:uiPriority w:val="9"/>
    <w:rsid w:val="00B42AFB"/>
    <w:rPr>
      <w:rFonts w:asciiTheme="majorHAnsi" w:eastAsiaTheme="majorEastAsia" w:hAnsiTheme="majorHAnsi" w:cstheme="majorBidi"/>
      <w:b/>
      <w:bCs/>
      <w:color w:val="4F81BD" w:themeColor="accent1"/>
      <w:sz w:val="26"/>
      <w:szCs w:val="26"/>
    </w:rPr>
  </w:style>
  <w:style w:type="paragraph" w:styleId="Normalwebb">
    <w:name w:val="Normal (Web)"/>
    <w:basedOn w:val="Normal"/>
    <w:uiPriority w:val="99"/>
    <w:semiHidden/>
    <w:unhideWhenUsed/>
    <w:rsid w:val="00B42AFB"/>
    <w:pPr>
      <w:spacing w:before="100" w:beforeAutospacing="1" w:after="100" w:afterAutospacing="1" w:line="240" w:lineRule="auto"/>
    </w:pPr>
    <w:rPr>
      <w:rFonts w:ascii="Times New Roman" w:eastAsia="Times New Roman" w:hAnsi="Times New Roman" w:cs="Times New Roman"/>
      <w:sz w:val="24"/>
      <w:szCs w:val="24"/>
    </w:rPr>
  </w:style>
  <w:style w:type="paragraph" w:styleId="Sidhuvud">
    <w:name w:val="header"/>
    <w:basedOn w:val="Normal"/>
    <w:link w:val="SidhuvudChar"/>
    <w:uiPriority w:val="99"/>
    <w:unhideWhenUsed/>
    <w:rsid w:val="0079191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79191E"/>
  </w:style>
  <w:style w:type="paragraph" w:styleId="Sidfot">
    <w:name w:val="footer"/>
    <w:basedOn w:val="Normal"/>
    <w:link w:val="SidfotChar"/>
    <w:uiPriority w:val="99"/>
    <w:semiHidden/>
    <w:unhideWhenUsed/>
    <w:rsid w:val="0079191E"/>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79191E"/>
  </w:style>
  <w:style w:type="paragraph" w:styleId="Ballongtext">
    <w:name w:val="Balloon Text"/>
    <w:basedOn w:val="Normal"/>
    <w:link w:val="BallongtextChar"/>
    <w:uiPriority w:val="99"/>
    <w:semiHidden/>
    <w:unhideWhenUsed/>
    <w:rsid w:val="0079191E"/>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919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A10B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B42A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A10B60"/>
    <w:rPr>
      <w:rFonts w:asciiTheme="majorHAnsi" w:eastAsiaTheme="majorEastAsia" w:hAnsiTheme="majorHAnsi" w:cstheme="majorBidi"/>
      <w:b/>
      <w:bCs/>
      <w:color w:val="365F91" w:themeColor="accent1" w:themeShade="BF"/>
      <w:sz w:val="28"/>
      <w:szCs w:val="28"/>
    </w:rPr>
  </w:style>
  <w:style w:type="table" w:styleId="Tabellrutnt">
    <w:name w:val="Table Grid"/>
    <w:basedOn w:val="Normaltabell"/>
    <w:uiPriority w:val="59"/>
    <w:rsid w:val="00A10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487F26"/>
    <w:pPr>
      <w:ind w:left="720"/>
      <w:contextualSpacing/>
    </w:pPr>
  </w:style>
  <w:style w:type="character" w:customStyle="1" w:styleId="Rubrik2Char">
    <w:name w:val="Rubrik 2 Char"/>
    <w:basedOn w:val="Standardstycketeckensnitt"/>
    <w:link w:val="Rubrik2"/>
    <w:uiPriority w:val="9"/>
    <w:rsid w:val="00B42AFB"/>
    <w:rPr>
      <w:rFonts w:asciiTheme="majorHAnsi" w:eastAsiaTheme="majorEastAsia" w:hAnsiTheme="majorHAnsi" w:cstheme="majorBidi"/>
      <w:b/>
      <w:bCs/>
      <w:color w:val="4F81BD" w:themeColor="accent1"/>
      <w:sz w:val="26"/>
      <w:szCs w:val="26"/>
    </w:rPr>
  </w:style>
  <w:style w:type="paragraph" w:styleId="Normalwebb">
    <w:name w:val="Normal (Web)"/>
    <w:basedOn w:val="Normal"/>
    <w:uiPriority w:val="99"/>
    <w:semiHidden/>
    <w:unhideWhenUsed/>
    <w:rsid w:val="00B42A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8368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303</Words>
  <Characters>1607</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dc:creator>
  <cp:lastModifiedBy>Sebastian Nilsson</cp:lastModifiedBy>
  <cp:revision>7</cp:revision>
  <cp:lastPrinted>2015-11-09T18:52:00Z</cp:lastPrinted>
  <dcterms:created xsi:type="dcterms:W3CDTF">2015-11-09T16:14:00Z</dcterms:created>
  <dcterms:modified xsi:type="dcterms:W3CDTF">2015-11-09T18:52:00Z</dcterms:modified>
</cp:coreProperties>
</file>